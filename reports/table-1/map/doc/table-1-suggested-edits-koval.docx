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741"/>
      </w:tblGrid>
      <w:tr w:rsidR="006A665D" w14:paraId="25E4EC04" w14:textId="77777777" w:rsidTr="001E0D8C">
        <w:trPr>
          <w:ins w:id="0" w:author="Andrey Koval" w:date="2016-08-22T17:57:00Z"/>
        </w:trPr>
        <w:tc>
          <w:tcPr>
            <w:tcW w:w="3936" w:type="dxa"/>
          </w:tcPr>
          <w:p w14:paraId="64D2DD30" w14:textId="178AFBAA" w:rsidR="006A665D" w:rsidRDefault="006A665D">
            <w:pPr>
              <w:rPr>
                <w:ins w:id="1" w:author="Andrey Koval" w:date="2016-08-22T17:57:00Z"/>
              </w:rPr>
            </w:pPr>
            <w:r>
              <w:br w:type="page"/>
            </w:r>
            <w:ins w:id="2" w:author="Andrey Koval" w:date="2016-08-22T17:57:00Z">
              <w:r>
                <w:t>N</w:t>
              </w:r>
            </w:ins>
          </w:p>
        </w:tc>
        <w:tc>
          <w:tcPr>
            <w:tcW w:w="1741" w:type="dxa"/>
          </w:tcPr>
          <w:p w14:paraId="087C5C13" w14:textId="77777777" w:rsidR="006A665D" w:rsidRDefault="006A665D">
            <w:pPr>
              <w:rPr>
                <w:ins w:id="3" w:author="Andrey Koval" w:date="2016-08-22T17:57:00Z"/>
              </w:rPr>
            </w:pPr>
          </w:p>
        </w:tc>
      </w:tr>
      <w:tr w:rsidR="001E0D8C" w14:paraId="37BD10F2" w14:textId="77777777" w:rsidTr="001E0D8C">
        <w:tc>
          <w:tcPr>
            <w:tcW w:w="3936" w:type="dxa"/>
          </w:tcPr>
          <w:p w14:paraId="575EB42F" w14:textId="77777777" w:rsidR="001E0D8C" w:rsidRDefault="001E0D8C">
            <w:r>
              <w:t>Age</w:t>
            </w:r>
          </w:p>
        </w:tc>
        <w:tc>
          <w:tcPr>
            <w:tcW w:w="1741" w:type="dxa"/>
          </w:tcPr>
          <w:p w14:paraId="673357D2" w14:textId="77777777" w:rsidR="001E0D8C" w:rsidRDefault="001E0D8C"/>
        </w:tc>
      </w:tr>
      <w:tr w:rsidR="001E0D8C" w14:paraId="2CD0663E" w14:textId="77777777" w:rsidTr="001E0D8C">
        <w:tc>
          <w:tcPr>
            <w:tcW w:w="3936" w:type="dxa"/>
          </w:tcPr>
          <w:p w14:paraId="6B3FDED7" w14:textId="77777777" w:rsidR="001E0D8C" w:rsidRDefault="001E0D8C">
            <w:proofErr w:type="gramStart"/>
            <w:r>
              <w:t>Sex  N</w:t>
            </w:r>
            <w:proofErr w:type="gramEnd"/>
            <w:r>
              <w:t>(%)</w:t>
            </w:r>
          </w:p>
        </w:tc>
        <w:tc>
          <w:tcPr>
            <w:tcW w:w="1741" w:type="dxa"/>
          </w:tcPr>
          <w:p w14:paraId="0C54D086" w14:textId="77777777" w:rsidR="001E0D8C" w:rsidRDefault="001E0D8C"/>
        </w:tc>
      </w:tr>
      <w:tr w:rsidR="001E0D8C" w14:paraId="70211A80" w14:textId="77777777" w:rsidTr="001E0D8C">
        <w:tc>
          <w:tcPr>
            <w:tcW w:w="3936" w:type="dxa"/>
          </w:tcPr>
          <w:p w14:paraId="51EF2FE4" w14:textId="77777777" w:rsidR="001E0D8C" w:rsidRDefault="001E0D8C" w:rsidP="001E0D8C">
            <w:pPr>
              <w:jc w:val="right"/>
            </w:pPr>
            <w:r>
              <w:t xml:space="preserve"> Male</w:t>
            </w:r>
          </w:p>
        </w:tc>
        <w:tc>
          <w:tcPr>
            <w:tcW w:w="1741" w:type="dxa"/>
          </w:tcPr>
          <w:p w14:paraId="600D0FB9" w14:textId="77777777" w:rsidR="001E0D8C" w:rsidRDefault="001E0D8C"/>
        </w:tc>
      </w:tr>
      <w:tr w:rsidR="001E0D8C" w14:paraId="63D4210F" w14:textId="77777777" w:rsidTr="001E0D8C">
        <w:tc>
          <w:tcPr>
            <w:tcW w:w="3936" w:type="dxa"/>
          </w:tcPr>
          <w:p w14:paraId="410288BA" w14:textId="77777777" w:rsidR="001E0D8C" w:rsidRDefault="001E0D8C" w:rsidP="001E0D8C">
            <w:pPr>
              <w:jc w:val="right"/>
            </w:pPr>
            <w:r>
              <w:t>Female</w:t>
            </w:r>
          </w:p>
        </w:tc>
        <w:tc>
          <w:tcPr>
            <w:tcW w:w="1741" w:type="dxa"/>
          </w:tcPr>
          <w:p w14:paraId="19441486" w14:textId="77777777" w:rsidR="001E0D8C" w:rsidRDefault="001E0D8C"/>
        </w:tc>
      </w:tr>
      <w:tr w:rsidR="001E0D8C" w14:paraId="6FF420F3" w14:textId="77777777" w:rsidTr="001E0D8C">
        <w:tc>
          <w:tcPr>
            <w:tcW w:w="3936" w:type="dxa"/>
          </w:tcPr>
          <w:p w14:paraId="5C05281F" w14:textId="77777777" w:rsidR="001E0D8C" w:rsidRDefault="001E0D8C">
            <w:r>
              <w:t>Mid life occupation n (%)</w:t>
            </w:r>
          </w:p>
        </w:tc>
        <w:tc>
          <w:tcPr>
            <w:tcW w:w="1741" w:type="dxa"/>
          </w:tcPr>
          <w:p w14:paraId="4CE107C6" w14:textId="77777777" w:rsidR="001E0D8C" w:rsidRDefault="001E0D8C"/>
        </w:tc>
      </w:tr>
      <w:tr w:rsidR="001E0D8C" w14:paraId="09D3E2FE" w14:textId="77777777" w:rsidTr="001E0D8C">
        <w:tc>
          <w:tcPr>
            <w:tcW w:w="3936" w:type="dxa"/>
          </w:tcPr>
          <w:p w14:paraId="03A10B4F" w14:textId="77777777" w:rsidR="001E0D8C" w:rsidRPr="001E0D8C" w:rsidRDefault="001E0D8C" w:rsidP="001E0D8C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741" w:type="dxa"/>
          </w:tcPr>
          <w:p w14:paraId="543B8115" w14:textId="77777777" w:rsidR="001E0D8C" w:rsidRDefault="001E0D8C"/>
        </w:tc>
      </w:tr>
      <w:tr w:rsidR="001E0D8C" w14:paraId="01658B97" w14:textId="77777777" w:rsidTr="001E0D8C">
        <w:tc>
          <w:tcPr>
            <w:tcW w:w="3936" w:type="dxa"/>
          </w:tcPr>
          <w:p w14:paraId="20B7CE04" w14:textId="77777777" w:rsidR="001E0D8C" w:rsidRDefault="001E0D8C"/>
        </w:tc>
        <w:tc>
          <w:tcPr>
            <w:tcW w:w="1741" w:type="dxa"/>
          </w:tcPr>
          <w:p w14:paraId="46673B95" w14:textId="77777777" w:rsidR="001E0D8C" w:rsidRDefault="001E0D8C"/>
        </w:tc>
      </w:tr>
      <w:tr w:rsidR="001E0D8C" w14:paraId="430A68E7" w14:textId="77777777" w:rsidTr="001E0D8C">
        <w:tc>
          <w:tcPr>
            <w:tcW w:w="3936" w:type="dxa"/>
          </w:tcPr>
          <w:p w14:paraId="2FA8C5C5" w14:textId="77777777" w:rsidR="001E0D8C" w:rsidRDefault="001E0D8C">
            <w:r>
              <w:t xml:space="preserve"> Late life social engagement n (%)</w:t>
            </w:r>
          </w:p>
        </w:tc>
        <w:tc>
          <w:tcPr>
            <w:tcW w:w="1741" w:type="dxa"/>
          </w:tcPr>
          <w:p w14:paraId="78B7ECF5" w14:textId="77777777" w:rsidR="001E0D8C" w:rsidRDefault="001E0D8C"/>
        </w:tc>
      </w:tr>
      <w:tr w:rsidR="001E0D8C" w14:paraId="71B804B3" w14:textId="77777777" w:rsidTr="001E0D8C">
        <w:tc>
          <w:tcPr>
            <w:tcW w:w="3936" w:type="dxa"/>
          </w:tcPr>
          <w:p w14:paraId="01674BC0" w14:textId="77777777" w:rsidR="001E0D8C" w:rsidRPr="001E0D8C" w:rsidRDefault="001E0D8C" w:rsidP="001E0D8C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741" w:type="dxa"/>
          </w:tcPr>
          <w:p w14:paraId="72D1B274" w14:textId="77777777" w:rsidR="001E0D8C" w:rsidRDefault="001E0D8C"/>
        </w:tc>
      </w:tr>
      <w:tr w:rsidR="001E0D8C" w14:paraId="192F4190" w14:textId="77777777" w:rsidTr="001E0D8C">
        <w:tc>
          <w:tcPr>
            <w:tcW w:w="3936" w:type="dxa"/>
          </w:tcPr>
          <w:p w14:paraId="3B993672" w14:textId="31F640B3" w:rsidR="001E0D8C" w:rsidRDefault="006562AA">
            <w:r>
              <w:t>Education</w:t>
            </w:r>
            <w:ins w:id="4" w:author="Andrey Koval" w:date="2016-08-22T18:02:00Z">
              <w:r w:rsidR="006A665D">
                <w:t xml:space="preserve"> category</w:t>
              </w:r>
            </w:ins>
            <w:bookmarkStart w:id="5" w:name="_GoBack"/>
            <w:bookmarkEnd w:id="5"/>
            <w:ins w:id="6" w:author="Andrey Koval" w:date="2016-08-22T18:00:00Z">
              <w:r w:rsidR="006A665D">
                <w:t xml:space="preserve"> n(%)</w:t>
              </w:r>
            </w:ins>
          </w:p>
        </w:tc>
        <w:tc>
          <w:tcPr>
            <w:tcW w:w="1741" w:type="dxa"/>
          </w:tcPr>
          <w:p w14:paraId="7FCA9125" w14:textId="77777777" w:rsidR="001E0D8C" w:rsidRDefault="001E0D8C"/>
        </w:tc>
      </w:tr>
      <w:tr w:rsidR="006562AA" w14:paraId="095F5ABD" w14:textId="77777777" w:rsidTr="001E0D8C">
        <w:tc>
          <w:tcPr>
            <w:tcW w:w="3936" w:type="dxa"/>
          </w:tcPr>
          <w:p w14:paraId="44F2F460" w14:textId="77777777" w:rsidR="006562AA" w:rsidRDefault="006562AA" w:rsidP="006562AA">
            <w:pPr>
              <w:jc w:val="right"/>
            </w:pPr>
            <w:r>
              <w:t xml:space="preserve"> 0-9 years</w:t>
            </w:r>
          </w:p>
        </w:tc>
        <w:tc>
          <w:tcPr>
            <w:tcW w:w="1741" w:type="dxa"/>
          </w:tcPr>
          <w:p w14:paraId="3795D028" w14:textId="77777777" w:rsidR="006562AA" w:rsidRDefault="006562AA"/>
        </w:tc>
      </w:tr>
      <w:tr w:rsidR="006562AA" w14:paraId="30A0788E" w14:textId="77777777" w:rsidTr="001E0D8C">
        <w:tc>
          <w:tcPr>
            <w:tcW w:w="3936" w:type="dxa"/>
          </w:tcPr>
          <w:p w14:paraId="2A28ADB9" w14:textId="77777777" w:rsidR="006562AA" w:rsidRDefault="006562AA" w:rsidP="006562AA">
            <w:pPr>
              <w:jc w:val="right"/>
            </w:pPr>
            <w:r>
              <w:t>10-11 years</w:t>
            </w:r>
          </w:p>
        </w:tc>
        <w:tc>
          <w:tcPr>
            <w:tcW w:w="1741" w:type="dxa"/>
          </w:tcPr>
          <w:p w14:paraId="759D5A5C" w14:textId="77777777" w:rsidR="006562AA" w:rsidRDefault="006562AA"/>
        </w:tc>
      </w:tr>
      <w:tr w:rsidR="006562AA" w14:paraId="6418A131" w14:textId="77777777" w:rsidTr="001E0D8C">
        <w:tc>
          <w:tcPr>
            <w:tcW w:w="3936" w:type="dxa"/>
          </w:tcPr>
          <w:p w14:paraId="173DA040" w14:textId="77777777" w:rsidR="006562AA" w:rsidRDefault="006562AA" w:rsidP="006562AA">
            <w:pPr>
              <w:jc w:val="right"/>
            </w:pPr>
            <w:r>
              <w:t>&gt;11 years</w:t>
            </w:r>
          </w:p>
        </w:tc>
        <w:tc>
          <w:tcPr>
            <w:tcW w:w="1741" w:type="dxa"/>
          </w:tcPr>
          <w:p w14:paraId="323987B9" w14:textId="77777777" w:rsidR="006562AA" w:rsidRDefault="006562AA"/>
        </w:tc>
      </w:tr>
      <w:tr w:rsidR="006A665D" w14:paraId="0FA8C6F0" w14:textId="77777777" w:rsidTr="001E0D8C">
        <w:trPr>
          <w:ins w:id="7" w:author="Andrey Koval" w:date="2016-08-22T18:01:00Z"/>
        </w:trPr>
        <w:tc>
          <w:tcPr>
            <w:tcW w:w="3936" w:type="dxa"/>
          </w:tcPr>
          <w:p w14:paraId="435A17FC" w14:textId="58E4AACB" w:rsidR="006A665D" w:rsidRDefault="006A665D" w:rsidP="006562AA">
            <w:pPr>
              <w:jc w:val="right"/>
              <w:rPr>
                <w:ins w:id="8" w:author="Andrey Koval" w:date="2016-08-22T18:01:00Z"/>
              </w:rPr>
            </w:pPr>
            <w:ins w:id="9" w:author="Andrey Koval" w:date="2016-08-22T18:01:00Z">
              <w:r>
                <w:t>Missing</w:t>
              </w:r>
            </w:ins>
          </w:p>
        </w:tc>
        <w:tc>
          <w:tcPr>
            <w:tcW w:w="1741" w:type="dxa"/>
          </w:tcPr>
          <w:p w14:paraId="725706B2" w14:textId="77777777" w:rsidR="006A665D" w:rsidRDefault="006A665D">
            <w:pPr>
              <w:rPr>
                <w:ins w:id="10" w:author="Andrey Koval" w:date="2016-08-22T18:01:00Z"/>
              </w:rPr>
            </w:pPr>
          </w:p>
        </w:tc>
      </w:tr>
      <w:tr w:rsidR="001E0D8C" w14:paraId="648ADA59" w14:textId="77777777" w:rsidTr="001E0D8C">
        <w:tc>
          <w:tcPr>
            <w:tcW w:w="3936" w:type="dxa"/>
          </w:tcPr>
          <w:p w14:paraId="1FECBE9A" w14:textId="77777777" w:rsidR="001E0D8C" w:rsidRDefault="001E0D8C">
            <w:r>
              <w:t xml:space="preserve">MMSE group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1741" w:type="dxa"/>
          </w:tcPr>
          <w:p w14:paraId="5858DFB4" w14:textId="77777777" w:rsidR="001E0D8C" w:rsidRDefault="001E0D8C"/>
        </w:tc>
      </w:tr>
      <w:tr w:rsidR="001E0D8C" w14:paraId="5047BDE7" w14:textId="77777777" w:rsidTr="001E0D8C">
        <w:tc>
          <w:tcPr>
            <w:tcW w:w="3936" w:type="dxa"/>
          </w:tcPr>
          <w:p w14:paraId="3DE77FFE" w14:textId="085121CF" w:rsidR="001E0D8C" w:rsidRDefault="001E0D8C" w:rsidP="001E0D8C">
            <w:pPr>
              <w:jc w:val="right"/>
            </w:pPr>
            <w:r>
              <w:t>No impairment</w:t>
            </w:r>
            <w:ins w:id="11" w:author="Andrey Koval" w:date="2016-08-22T18:00:00Z">
              <w:r w:rsidR="006A665D">
                <w:t xml:space="preserve"> (27-30)</w:t>
              </w:r>
            </w:ins>
          </w:p>
        </w:tc>
        <w:tc>
          <w:tcPr>
            <w:tcW w:w="1741" w:type="dxa"/>
          </w:tcPr>
          <w:p w14:paraId="7526102E" w14:textId="77777777" w:rsidR="001E0D8C" w:rsidRDefault="001E0D8C"/>
        </w:tc>
      </w:tr>
      <w:tr w:rsidR="001E0D8C" w14:paraId="7BD4968A" w14:textId="77777777" w:rsidTr="001E0D8C">
        <w:tc>
          <w:tcPr>
            <w:tcW w:w="3936" w:type="dxa"/>
          </w:tcPr>
          <w:p w14:paraId="6B4D373C" w14:textId="2B8ABB5F" w:rsidR="001E0D8C" w:rsidRDefault="001E0D8C" w:rsidP="001E0D8C">
            <w:pPr>
              <w:jc w:val="right"/>
            </w:pPr>
            <w:r>
              <w:t>Mild impairment</w:t>
            </w:r>
            <w:ins w:id="12" w:author="Andrey Koval" w:date="2016-08-22T18:00:00Z">
              <w:r w:rsidR="006A665D">
                <w:t xml:space="preserve"> (23-26)</w:t>
              </w:r>
            </w:ins>
          </w:p>
        </w:tc>
        <w:tc>
          <w:tcPr>
            <w:tcW w:w="1741" w:type="dxa"/>
          </w:tcPr>
          <w:p w14:paraId="0C4CDD5B" w14:textId="77777777" w:rsidR="001E0D8C" w:rsidRDefault="001E0D8C"/>
        </w:tc>
      </w:tr>
      <w:tr w:rsidR="001E0D8C" w14:paraId="3C2288B0" w14:textId="77777777" w:rsidTr="001E0D8C">
        <w:tc>
          <w:tcPr>
            <w:tcW w:w="3936" w:type="dxa"/>
          </w:tcPr>
          <w:p w14:paraId="25A02BF6" w14:textId="6210BF63" w:rsidR="001E0D8C" w:rsidRDefault="001E0D8C" w:rsidP="001E0D8C">
            <w:pPr>
              <w:jc w:val="right"/>
            </w:pPr>
            <w:r>
              <w:t>Moderate to severe</w:t>
            </w:r>
            <w:ins w:id="13" w:author="Andrey Koval" w:date="2016-08-22T18:00:00Z">
              <w:r w:rsidR="006A665D">
                <w:t xml:space="preserve"> (0-22)</w:t>
              </w:r>
            </w:ins>
          </w:p>
        </w:tc>
        <w:tc>
          <w:tcPr>
            <w:tcW w:w="1741" w:type="dxa"/>
          </w:tcPr>
          <w:p w14:paraId="0CC351B7" w14:textId="77777777" w:rsidR="001E0D8C" w:rsidRDefault="001E0D8C"/>
        </w:tc>
      </w:tr>
      <w:tr w:rsidR="006A665D" w14:paraId="675161BE" w14:textId="77777777" w:rsidTr="001E0D8C">
        <w:trPr>
          <w:ins w:id="14" w:author="Andrey Koval" w:date="2016-08-22T18:02:00Z"/>
        </w:trPr>
        <w:tc>
          <w:tcPr>
            <w:tcW w:w="3936" w:type="dxa"/>
          </w:tcPr>
          <w:p w14:paraId="142AD7FE" w14:textId="381FB63A" w:rsidR="006A665D" w:rsidRDefault="006A665D" w:rsidP="001E0D8C">
            <w:pPr>
              <w:jc w:val="right"/>
              <w:rPr>
                <w:ins w:id="15" w:author="Andrey Koval" w:date="2016-08-22T18:02:00Z"/>
              </w:rPr>
            </w:pPr>
            <w:ins w:id="16" w:author="Andrey Koval" w:date="2016-08-22T18:02:00Z">
              <w:r>
                <w:t>Missing</w:t>
              </w:r>
            </w:ins>
          </w:p>
        </w:tc>
        <w:tc>
          <w:tcPr>
            <w:tcW w:w="1741" w:type="dxa"/>
          </w:tcPr>
          <w:p w14:paraId="4AACEEC9" w14:textId="77777777" w:rsidR="006A665D" w:rsidRDefault="006A665D">
            <w:pPr>
              <w:rPr>
                <w:ins w:id="17" w:author="Andrey Koval" w:date="2016-08-22T18:02:00Z"/>
              </w:rPr>
            </w:pPr>
          </w:p>
        </w:tc>
      </w:tr>
    </w:tbl>
    <w:p w14:paraId="13E28C0D" w14:textId="77777777" w:rsidR="00AA26C6" w:rsidRDefault="00AA26C6"/>
    <w:p w14:paraId="74812569" w14:textId="1985240F" w:rsidR="006A665D" w:rsidRDefault="006A665D">
      <w:ins w:id="18" w:author="Andrey Koval" w:date="2016-08-22T17:59:00Z">
        <w:r>
          <w:t xml:space="preserve">Note: The included cased contain at least two data points </w:t>
        </w:r>
      </w:ins>
    </w:p>
    <w:p w14:paraId="75238677" w14:textId="77777777" w:rsidR="006562AA" w:rsidRDefault="006562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0"/>
        <w:gridCol w:w="1602"/>
        <w:gridCol w:w="1602"/>
        <w:gridCol w:w="1602"/>
      </w:tblGrid>
      <w:tr w:rsidR="00592312" w14:paraId="64DA91FA" w14:textId="77777777" w:rsidTr="000C2356">
        <w:tc>
          <w:tcPr>
            <w:tcW w:w="3710" w:type="dxa"/>
          </w:tcPr>
          <w:p w14:paraId="6EEA88D3" w14:textId="77777777" w:rsidR="00592312" w:rsidRDefault="00592312" w:rsidP="009D678A"/>
        </w:tc>
        <w:tc>
          <w:tcPr>
            <w:tcW w:w="4806" w:type="dxa"/>
            <w:gridSpan w:val="3"/>
          </w:tcPr>
          <w:p w14:paraId="1BAD5D22" w14:textId="08C96A0E" w:rsidR="00592312" w:rsidRDefault="00592312" w:rsidP="00592312">
            <w:pPr>
              <w:jc w:val="center"/>
            </w:pPr>
            <w:r>
              <w:t>Education</w:t>
            </w:r>
            <w:ins w:id="19" w:author="Andrey Koval" w:date="2016-08-22T18:02:00Z">
              <w:r w:rsidR="006A665D">
                <w:t xml:space="preserve"> category</w:t>
              </w:r>
            </w:ins>
          </w:p>
        </w:tc>
      </w:tr>
      <w:tr w:rsidR="006562AA" w14:paraId="7DED7ED2" w14:textId="77777777" w:rsidTr="006562AA">
        <w:tc>
          <w:tcPr>
            <w:tcW w:w="3710" w:type="dxa"/>
          </w:tcPr>
          <w:p w14:paraId="301F1F9A" w14:textId="77777777" w:rsidR="006562AA" w:rsidRDefault="006562AA" w:rsidP="009D678A"/>
        </w:tc>
        <w:tc>
          <w:tcPr>
            <w:tcW w:w="1602" w:type="dxa"/>
          </w:tcPr>
          <w:p w14:paraId="350C337C" w14:textId="77777777" w:rsidR="006562AA" w:rsidRDefault="006562AA" w:rsidP="009D678A">
            <w:r>
              <w:t>0-9 years</w:t>
            </w:r>
          </w:p>
        </w:tc>
        <w:tc>
          <w:tcPr>
            <w:tcW w:w="1602" w:type="dxa"/>
          </w:tcPr>
          <w:p w14:paraId="301FDC09" w14:textId="77777777" w:rsidR="006562AA" w:rsidRDefault="006562AA" w:rsidP="009D678A">
            <w:r>
              <w:t>10-11 years</w:t>
            </w:r>
          </w:p>
        </w:tc>
        <w:tc>
          <w:tcPr>
            <w:tcW w:w="1602" w:type="dxa"/>
          </w:tcPr>
          <w:p w14:paraId="514923C1" w14:textId="77777777" w:rsidR="006562AA" w:rsidRDefault="006562AA" w:rsidP="009D678A">
            <w:r>
              <w:t>&gt;11 years</w:t>
            </w:r>
          </w:p>
        </w:tc>
      </w:tr>
      <w:tr w:rsidR="006A665D" w14:paraId="3A1A295F" w14:textId="77777777" w:rsidTr="006562AA">
        <w:trPr>
          <w:ins w:id="20" w:author="Andrey Koval" w:date="2016-08-22T17:58:00Z"/>
        </w:trPr>
        <w:tc>
          <w:tcPr>
            <w:tcW w:w="3710" w:type="dxa"/>
          </w:tcPr>
          <w:p w14:paraId="6B03403B" w14:textId="18B1ED1E" w:rsidR="006A665D" w:rsidRDefault="006A665D" w:rsidP="009D678A">
            <w:pPr>
              <w:rPr>
                <w:ins w:id="21" w:author="Andrey Koval" w:date="2016-08-22T17:58:00Z"/>
              </w:rPr>
            </w:pPr>
            <w:ins w:id="22" w:author="Andrey Koval" w:date="2016-08-22T17:58:00Z">
              <w:r>
                <w:t>N</w:t>
              </w:r>
            </w:ins>
          </w:p>
        </w:tc>
        <w:tc>
          <w:tcPr>
            <w:tcW w:w="1602" w:type="dxa"/>
          </w:tcPr>
          <w:p w14:paraId="76C4080C" w14:textId="77777777" w:rsidR="006A665D" w:rsidRDefault="006A665D" w:rsidP="009D678A">
            <w:pPr>
              <w:rPr>
                <w:ins w:id="23" w:author="Andrey Koval" w:date="2016-08-22T17:58:00Z"/>
              </w:rPr>
            </w:pPr>
          </w:p>
        </w:tc>
        <w:tc>
          <w:tcPr>
            <w:tcW w:w="1602" w:type="dxa"/>
          </w:tcPr>
          <w:p w14:paraId="5975B4DC" w14:textId="77777777" w:rsidR="006A665D" w:rsidRDefault="006A665D" w:rsidP="009D678A">
            <w:pPr>
              <w:rPr>
                <w:ins w:id="24" w:author="Andrey Koval" w:date="2016-08-22T17:58:00Z"/>
              </w:rPr>
            </w:pPr>
          </w:p>
        </w:tc>
        <w:tc>
          <w:tcPr>
            <w:tcW w:w="1602" w:type="dxa"/>
          </w:tcPr>
          <w:p w14:paraId="13A8498C" w14:textId="77777777" w:rsidR="006A665D" w:rsidRDefault="006A665D" w:rsidP="009D678A">
            <w:pPr>
              <w:rPr>
                <w:ins w:id="25" w:author="Andrey Koval" w:date="2016-08-22T17:58:00Z"/>
              </w:rPr>
            </w:pPr>
          </w:p>
        </w:tc>
      </w:tr>
      <w:tr w:rsidR="006562AA" w14:paraId="511CABC2" w14:textId="77777777" w:rsidTr="006562AA">
        <w:tc>
          <w:tcPr>
            <w:tcW w:w="3710" w:type="dxa"/>
          </w:tcPr>
          <w:p w14:paraId="1B274B15" w14:textId="77777777" w:rsidR="006562AA" w:rsidRDefault="006562AA" w:rsidP="009D678A">
            <w:r>
              <w:t>Age</w:t>
            </w:r>
          </w:p>
        </w:tc>
        <w:tc>
          <w:tcPr>
            <w:tcW w:w="1602" w:type="dxa"/>
          </w:tcPr>
          <w:p w14:paraId="4D7823CB" w14:textId="77777777" w:rsidR="006562AA" w:rsidRDefault="006562AA" w:rsidP="009D678A"/>
        </w:tc>
        <w:tc>
          <w:tcPr>
            <w:tcW w:w="1602" w:type="dxa"/>
          </w:tcPr>
          <w:p w14:paraId="1502014F" w14:textId="77777777" w:rsidR="006562AA" w:rsidRDefault="006562AA" w:rsidP="009D678A"/>
        </w:tc>
        <w:tc>
          <w:tcPr>
            <w:tcW w:w="1602" w:type="dxa"/>
          </w:tcPr>
          <w:p w14:paraId="08F8F005" w14:textId="77777777" w:rsidR="006562AA" w:rsidRDefault="006562AA" w:rsidP="009D678A"/>
        </w:tc>
      </w:tr>
      <w:tr w:rsidR="006562AA" w14:paraId="79E7BDDD" w14:textId="77777777" w:rsidTr="006562AA">
        <w:tc>
          <w:tcPr>
            <w:tcW w:w="3710" w:type="dxa"/>
          </w:tcPr>
          <w:p w14:paraId="53F6174E" w14:textId="77777777" w:rsidR="006562AA" w:rsidRDefault="006562AA" w:rsidP="009D678A">
            <w:proofErr w:type="gramStart"/>
            <w:r>
              <w:t>Sex  N</w:t>
            </w:r>
            <w:proofErr w:type="gramEnd"/>
            <w:r>
              <w:t>(%)</w:t>
            </w:r>
          </w:p>
        </w:tc>
        <w:tc>
          <w:tcPr>
            <w:tcW w:w="1602" w:type="dxa"/>
          </w:tcPr>
          <w:p w14:paraId="22E8DF68" w14:textId="77777777" w:rsidR="006562AA" w:rsidRDefault="006562AA" w:rsidP="009D678A"/>
        </w:tc>
        <w:tc>
          <w:tcPr>
            <w:tcW w:w="1602" w:type="dxa"/>
          </w:tcPr>
          <w:p w14:paraId="5ACF6AFA" w14:textId="77777777" w:rsidR="006562AA" w:rsidRDefault="006562AA" w:rsidP="009D678A"/>
        </w:tc>
        <w:tc>
          <w:tcPr>
            <w:tcW w:w="1602" w:type="dxa"/>
          </w:tcPr>
          <w:p w14:paraId="6247DC9F" w14:textId="77777777" w:rsidR="006562AA" w:rsidRDefault="006562AA" w:rsidP="009D678A"/>
        </w:tc>
      </w:tr>
      <w:tr w:rsidR="006562AA" w14:paraId="362D5FB3" w14:textId="77777777" w:rsidTr="006562AA">
        <w:tc>
          <w:tcPr>
            <w:tcW w:w="3710" w:type="dxa"/>
          </w:tcPr>
          <w:p w14:paraId="4A6BBC06" w14:textId="77777777" w:rsidR="006562AA" w:rsidRDefault="006562AA" w:rsidP="009D678A">
            <w:pPr>
              <w:jc w:val="right"/>
            </w:pPr>
            <w:r>
              <w:t xml:space="preserve"> Male</w:t>
            </w:r>
          </w:p>
        </w:tc>
        <w:tc>
          <w:tcPr>
            <w:tcW w:w="1602" w:type="dxa"/>
          </w:tcPr>
          <w:p w14:paraId="22190C05" w14:textId="77777777" w:rsidR="006562AA" w:rsidRDefault="006562AA" w:rsidP="009D678A"/>
        </w:tc>
        <w:tc>
          <w:tcPr>
            <w:tcW w:w="1602" w:type="dxa"/>
          </w:tcPr>
          <w:p w14:paraId="35EEED7D" w14:textId="77777777" w:rsidR="006562AA" w:rsidRDefault="006562AA" w:rsidP="009D678A"/>
        </w:tc>
        <w:tc>
          <w:tcPr>
            <w:tcW w:w="1602" w:type="dxa"/>
          </w:tcPr>
          <w:p w14:paraId="2A19ADCD" w14:textId="77777777" w:rsidR="006562AA" w:rsidRDefault="006562AA" w:rsidP="009D678A"/>
        </w:tc>
      </w:tr>
      <w:tr w:rsidR="006562AA" w14:paraId="4AAC8B92" w14:textId="77777777" w:rsidTr="006562AA">
        <w:tc>
          <w:tcPr>
            <w:tcW w:w="3710" w:type="dxa"/>
          </w:tcPr>
          <w:p w14:paraId="05BD21C9" w14:textId="77777777" w:rsidR="006562AA" w:rsidRDefault="006562AA" w:rsidP="009D678A">
            <w:pPr>
              <w:jc w:val="right"/>
            </w:pPr>
            <w:r>
              <w:t>Female</w:t>
            </w:r>
          </w:p>
        </w:tc>
        <w:tc>
          <w:tcPr>
            <w:tcW w:w="1602" w:type="dxa"/>
          </w:tcPr>
          <w:p w14:paraId="43C5C1A2" w14:textId="77777777" w:rsidR="006562AA" w:rsidRDefault="006562AA" w:rsidP="009D678A"/>
        </w:tc>
        <w:tc>
          <w:tcPr>
            <w:tcW w:w="1602" w:type="dxa"/>
          </w:tcPr>
          <w:p w14:paraId="14A244BD" w14:textId="77777777" w:rsidR="006562AA" w:rsidRDefault="006562AA" w:rsidP="009D678A"/>
        </w:tc>
        <w:tc>
          <w:tcPr>
            <w:tcW w:w="1602" w:type="dxa"/>
          </w:tcPr>
          <w:p w14:paraId="3033B4D1" w14:textId="77777777" w:rsidR="006562AA" w:rsidRDefault="006562AA" w:rsidP="009D678A"/>
        </w:tc>
      </w:tr>
      <w:tr w:rsidR="006562AA" w14:paraId="5D8A5AB2" w14:textId="77777777" w:rsidTr="006562AA">
        <w:tc>
          <w:tcPr>
            <w:tcW w:w="3710" w:type="dxa"/>
          </w:tcPr>
          <w:p w14:paraId="58732B1E" w14:textId="77777777" w:rsidR="006562AA" w:rsidRDefault="006562AA" w:rsidP="009D678A">
            <w:r>
              <w:t>Mid life occupation n (%)</w:t>
            </w:r>
          </w:p>
        </w:tc>
        <w:tc>
          <w:tcPr>
            <w:tcW w:w="1602" w:type="dxa"/>
          </w:tcPr>
          <w:p w14:paraId="5549F7E3" w14:textId="77777777" w:rsidR="006562AA" w:rsidRDefault="006562AA" w:rsidP="009D678A"/>
        </w:tc>
        <w:tc>
          <w:tcPr>
            <w:tcW w:w="1602" w:type="dxa"/>
          </w:tcPr>
          <w:p w14:paraId="11B79F14" w14:textId="77777777" w:rsidR="006562AA" w:rsidRDefault="006562AA" w:rsidP="009D678A"/>
        </w:tc>
        <w:tc>
          <w:tcPr>
            <w:tcW w:w="1602" w:type="dxa"/>
          </w:tcPr>
          <w:p w14:paraId="4C5E6D0D" w14:textId="77777777" w:rsidR="006562AA" w:rsidRDefault="006562AA" w:rsidP="009D678A"/>
        </w:tc>
      </w:tr>
      <w:tr w:rsidR="006562AA" w14:paraId="2F05D5E2" w14:textId="77777777" w:rsidTr="006562AA">
        <w:tc>
          <w:tcPr>
            <w:tcW w:w="3710" w:type="dxa"/>
          </w:tcPr>
          <w:p w14:paraId="1FC649BD" w14:textId="77777777" w:rsidR="006562AA" w:rsidRPr="001E0D8C" w:rsidRDefault="006562AA" w:rsidP="009D678A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602" w:type="dxa"/>
          </w:tcPr>
          <w:p w14:paraId="1507A0CB" w14:textId="77777777" w:rsidR="006562AA" w:rsidRDefault="006562AA" w:rsidP="009D678A"/>
        </w:tc>
        <w:tc>
          <w:tcPr>
            <w:tcW w:w="1602" w:type="dxa"/>
          </w:tcPr>
          <w:p w14:paraId="60B04A03" w14:textId="77777777" w:rsidR="006562AA" w:rsidRDefault="006562AA" w:rsidP="009D678A"/>
        </w:tc>
        <w:tc>
          <w:tcPr>
            <w:tcW w:w="1602" w:type="dxa"/>
          </w:tcPr>
          <w:p w14:paraId="66142CC1" w14:textId="77777777" w:rsidR="006562AA" w:rsidRDefault="006562AA" w:rsidP="009D678A"/>
        </w:tc>
      </w:tr>
      <w:tr w:rsidR="006562AA" w14:paraId="22393916" w14:textId="77777777" w:rsidTr="006562AA">
        <w:tc>
          <w:tcPr>
            <w:tcW w:w="3710" w:type="dxa"/>
          </w:tcPr>
          <w:p w14:paraId="0DEB1CEA" w14:textId="77777777" w:rsidR="006562AA" w:rsidRDefault="006562AA" w:rsidP="009D678A"/>
        </w:tc>
        <w:tc>
          <w:tcPr>
            <w:tcW w:w="1602" w:type="dxa"/>
          </w:tcPr>
          <w:p w14:paraId="0FC1005F" w14:textId="77777777" w:rsidR="006562AA" w:rsidRDefault="006562AA" w:rsidP="009D678A"/>
        </w:tc>
        <w:tc>
          <w:tcPr>
            <w:tcW w:w="1602" w:type="dxa"/>
          </w:tcPr>
          <w:p w14:paraId="7A37FB4C" w14:textId="77777777" w:rsidR="006562AA" w:rsidRDefault="006562AA" w:rsidP="009D678A"/>
        </w:tc>
        <w:tc>
          <w:tcPr>
            <w:tcW w:w="1602" w:type="dxa"/>
          </w:tcPr>
          <w:p w14:paraId="50B09B0E" w14:textId="77777777" w:rsidR="006562AA" w:rsidRDefault="006562AA" w:rsidP="009D678A"/>
        </w:tc>
      </w:tr>
      <w:tr w:rsidR="006562AA" w14:paraId="35C0F232" w14:textId="77777777" w:rsidTr="006562AA">
        <w:tc>
          <w:tcPr>
            <w:tcW w:w="3710" w:type="dxa"/>
          </w:tcPr>
          <w:p w14:paraId="084FC209" w14:textId="77777777" w:rsidR="006562AA" w:rsidRDefault="006562AA" w:rsidP="009D678A">
            <w:r>
              <w:t xml:space="preserve"> Late life social engagement n (%)</w:t>
            </w:r>
          </w:p>
        </w:tc>
        <w:tc>
          <w:tcPr>
            <w:tcW w:w="1602" w:type="dxa"/>
          </w:tcPr>
          <w:p w14:paraId="76D379DB" w14:textId="77777777" w:rsidR="006562AA" w:rsidRDefault="006562AA" w:rsidP="009D678A"/>
        </w:tc>
        <w:tc>
          <w:tcPr>
            <w:tcW w:w="1602" w:type="dxa"/>
          </w:tcPr>
          <w:p w14:paraId="29F6B54E" w14:textId="77777777" w:rsidR="006562AA" w:rsidRDefault="006562AA" w:rsidP="009D678A"/>
        </w:tc>
        <w:tc>
          <w:tcPr>
            <w:tcW w:w="1602" w:type="dxa"/>
          </w:tcPr>
          <w:p w14:paraId="789636CB" w14:textId="77777777" w:rsidR="006562AA" w:rsidRDefault="006562AA" w:rsidP="009D678A"/>
        </w:tc>
      </w:tr>
      <w:tr w:rsidR="006562AA" w14:paraId="412B745E" w14:textId="77777777" w:rsidTr="006562AA">
        <w:tc>
          <w:tcPr>
            <w:tcW w:w="3710" w:type="dxa"/>
          </w:tcPr>
          <w:p w14:paraId="46184A18" w14:textId="77777777" w:rsidR="006562AA" w:rsidRPr="001E0D8C" w:rsidRDefault="006562AA" w:rsidP="009D678A">
            <w:pPr>
              <w:jc w:val="right"/>
              <w:rPr>
                <w:i/>
              </w:rPr>
            </w:pPr>
            <w:r w:rsidRPr="001E0D8C">
              <w:rPr>
                <w:i/>
              </w:rPr>
              <w:t>Please add rows according to coding used</w:t>
            </w:r>
          </w:p>
        </w:tc>
        <w:tc>
          <w:tcPr>
            <w:tcW w:w="1602" w:type="dxa"/>
          </w:tcPr>
          <w:p w14:paraId="2CDF6412" w14:textId="77777777" w:rsidR="006562AA" w:rsidRDefault="006562AA" w:rsidP="009D678A"/>
        </w:tc>
        <w:tc>
          <w:tcPr>
            <w:tcW w:w="1602" w:type="dxa"/>
          </w:tcPr>
          <w:p w14:paraId="110EC8DB" w14:textId="77777777" w:rsidR="006562AA" w:rsidRDefault="006562AA" w:rsidP="009D678A"/>
        </w:tc>
        <w:tc>
          <w:tcPr>
            <w:tcW w:w="1602" w:type="dxa"/>
          </w:tcPr>
          <w:p w14:paraId="7F3C2384" w14:textId="77777777" w:rsidR="006562AA" w:rsidRDefault="006562AA" w:rsidP="009D678A"/>
        </w:tc>
      </w:tr>
      <w:tr w:rsidR="006562AA" w14:paraId="064D41E2" w14:textId="77777777" w:rsidTr="006562AA">
        <w:tc>
          <w:tcPr>
            <w:tcW w:w="3710" w:type="dxa"/>
          </w:tcPr>
          <w:p w14:paraId="3B1C05E7" w14:textId="77777777" w:rsidR="006562AA" w:rsidRDefault="006562AA" w:rsidP="009D678A"/>
        </w:tc>
        <w:tc>
          <w:tcPr>
            <w:tcW w:w="1602" w:type="dxa"/>
          </w:tcPr>
          <w:p w14:paraId="3D1B3AE5" w14:textId="77777777" w:rsidR="006562AA" w:rsidRDefault="006562AA" w:rsidP="009D678A"/>
        </w:tc>
        <w:tc>
          <w:tcPr>
            <w:tcW w:w="1602" w:type="dxa"/>
          </w:tcPr>
          <w:p w14:paraId="58AF4413" w14:textId="77777777" w:rsidR="006562AA" w:rsidRDefault="006562AA" w:rsidP="009D678A"/>
        </w:tc>
        <w:tc>
          <w:tcPr>
            <w:tcW w:w="1602" w:type="dxa"/>
          </w:tcPr>
          <w:p w14:paraId="56D3616C" w14:textId="77777777" w:rsidR="006562AA" w:rsidRDefault="006562AA" w:rsidP="009D678A"/>
        </w:tc>
      </w:tr>
      <w:tr w:rsidR="006562AA" w14:paraId="0FE725D6" w14:textId="77777777" w:rsidTr="006562AA">
        <w:tc>
          <w:tcPr>
            <w:tcW w:w="3710" w:type="dxa"/>
          </w:tcPr>
          <w:p w14:paraId="5CE51FD1" w14:textId="77777777" w:rsidR="006562AA" w:rsidRDefault="006562AA" w:rsidP="009D678A">
            <w:r>
              <w:t xml:space="preserve">MMSE group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1602" w:type="dxa"/>
          </w:tcPr>
          <w:p w14:paraId="5D026EEA" w14:textId="77777777" w:rsidR="006562AA" w:rsidRDefault="006562AA" w:rsidP="009D678A"/>
        </w:tc>
        <w:tc>
          <w:tcPr>
            <w:tcW w:w="1602" w:type="dxa"/>
          </w:tcPr>
          <w:p w14:paraId="4165E69E" w14:textId="77777777" w:rsidR="006562AA" w:rsidRDefault="006562AA" w:rsidP="009D678A"/>
        </w:tc>
        <w:tc>
          <w:tcPr>
            <w:tcW w:w="1602" w:type="dxa"/>
          </w:tcPr>
          <w:p w14:paraId="7D4D0C8B" w14:textId="77777777" w:rsidR="006562AA" w:rsidRDefault="006562AA" w:rsidP="009D678A"/>
        </w:tc>
      </w:tr>
      <w:tr w:rsidR="006562AA" w14:paraId="76274805" w14:textId="77777777" w:rsidTr="006562AA">
        <w:tc>
          <w:tcPr>
            <w:tcW w:w="3710" w:type="dxa"/>
          </w:tcPr>
          <w:p w14:paraId="31A3479A" w14:textId="0E88CDD5" w:rsidR="006562AA" w:rsidRDefault="006562AA" w:rsidP="006A665D">
            <w:pPr>
              <w:jc w:val="right"/>
            </w:pPr>
            <w:r>
              <w:t>No impairment</w:t>
            </w:r>
            <w:ins w:id="26" w:author="Andrey Koval" w:date="2016-08-22T18:01:00Z">
              <w:r w:rsidR="006A665D">
                <w:t xml:space="preserve"> (27-30)</w:t>
              </w:r>
            </w:ins>
          </w:p>
        </w:tc>
        <w:tc>
          <w:tcPr>
            <w:tcW w:w="1602" w:type="dxa"/>
          </w:tcPr>
          <w:p w14:paraId="5FFEB603" w14:textId="77777777" w:rsidR="006562AA" w:rsidRDefault="006562AA" w:rsidP="009D678A"/>
        </w:tc>
        <w:tc>
          <w:tcPr>
            <w:tcW w:w="1602" w:type="dxa"/>
          </w:tcPr>
          <w:p w14:paraId="49996D7A" w14:textId="77777777" w:rsidR="006562AA" w:rsidRDefault="006562AA" w:rsidP="009D678A"/>
        </w:tc>
        <w:tc>
          <w:tcPr>
            <w:tcW w:w="1602" w:type="dxa"/>
          </w:tcPr>
          <w:p w14:paraId="1E09B9BD" w14:textId="77777777" w:rsidR="006562AA" w:rsidRDefault="006562AA" w:rsidP="009D678A"/>
        </w:tc>
      </w:tr>
      <w:tr w:rsidR="006562AA" w14:paraId="4F38BC76" w14:textId="77777777" w:rsidTr="006562AA">
        <w:tc>
          <w:tcPr>
            <w:tcW w:w="3710" w:type="dxa"/>
          </w:tcPr>
          <w:p w14:paraId="5C02E924" w14:textId="71230F0D" w:rsidR="006562AA" w:rsidRDefault="006562AA" w:rsidP="009D678A">
            <w:pPr>
              <w:jc w:val="right"/>
            </w:pPr>
            <w:r>
              <w:t>Mild impairment</w:t>
            </w:r>
            <w:ins w:id="27" w:author="Andrey Koval" w:date="2016-08-22T18:01:00Z">
              <w:r w:rsidR="006A665D">
                <w:t xml:space="preserve"> (23-26</w:t>
              </w:r>
            </w:ins>
          </w:p>
        </w:tc>
        <w:tc>
          <w:tcPr>
            <w:tcW w:w="1602" w:type="dxa"/>
          </w:tcPr>
          <w:p w14:paraId="76B6F7B2" w14:textId="77777777" w:rsidR="006562AA" w:rsidRDefault="006562AA" w:rsidP="009D678A"/>
        </w:tc>
        <w:tc>
          <w:tcPr>
            <w:tcW w:w="1602" w:type="dxa"/>
          </w:tcPr>
          <w:p w14:paraId="64495DE6" w14:textId="77777777" w:rsidR="006562AA" w:rsidRDefault="006562AA" w:rsidP="009D678A"/>
        </w:tc>
        <w:tc>
          <w:tcPr>
            <w:tcW w:w="1602" w:type="dxa"/>
          </w:tcPr>
          <w:p w14:paraId="6DA432AB" w14:textId="77777777" w:rsidR="006562AA" w:rsidRDefault="006562AA" w:rsidP="009D678A"/>
        </w:tc>
      </w:tr>
      <w:tr w:rsidR="006562AA" w14:paraId="3C498CE4" w14:textId="77777777" w:rsidTr="006562AA">
        <w:tc>
          <w:tcPr>
            <w:tcW w:w="3710" w:type="dxa"/>
          </w:tcPr>
          <w:p w14:paraId="4EA2DBE6" w14:textId="314D16BB" w:rsidR="006562AA" w:rsidRDefault="006562AA" w:rsidP="009D678A">
            <w:pPr>
              <w:jc w:val="right"/>
            </w:pPr>
            <w:r>
              <w:t>Moderate to severe</w:t>
            </w:r>
            <w:ins w:id="28" w:author="Andrey Koval" w:date="2016-08-22T18:01:00Z">
              <w:r w:rsidR="006A665D">
                <w:t xml:space="preserve"> (0-22)</w:t>
              </w:r>
            </w:ins>
          </w:p>
        </w:tc>
        <w:tc>
          <w:tcPr>
            <w:tcW w:w="1602" w:type="dxa"/>
          </w:tcPr>
          <w:p w14:paraId="58DAE902" w14:textId="77777777" w:rsidR="006562AA" w:rsidRDefault="006562AA" w:rsidP="009D678A"/>
        </w:tc>
        <w:tc>
          <w:tcPr>
            <w:tcW w:w="1602" w:type="dxa"/>
          </w:tcPr>
          <w:p w14:paraId="6129E57D" w14:textId="77777777" w:rsidR="006562AA" w:rsidRDefault="006562AA" w:rsidP="009D678A"/>
        </w:tc>
        <w:tc>
          <w:tcPr>
            <w:tcW w:w="1602" w:type="dxa"/>
          </w:tcPr>
          <w:p w14:paraId="1F55DE9A" w14:textId="77777777" w:rsidR="006562AA" w:rsidRDefault="006562AA" w:rsidP="009D678A"/>
        </w:tc>
      </w:tr>
    </w:tbl>
    <w:p w14:paraId="6CAEE396" w14:textId="77777777" w:rsidR="006562AA" w:rsidRDefault="006562AA"/>
    <w:sectPr w:rsidR="006562AA" w:rsidSect="00C85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y Koval">
    <w15:presenceInfo w15:providerId="AD" w15:userId="S-1-5-21-278539713-1954808075-620655208-2382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8C"/>
    <w:rsid w:val="001E0D8C"/>
    <w:rsid w:val="00592312"/>
    <w:rsid w:val="006562AA"/>
    <w:rsid w:val="006A665D"/>
    <w:rsid w:val="00AA26C6"/>
    <w:rsid w:val="00C8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053F3"/>
  <w14:defaultImageDpi w14:val="300"/>
  <w15:docId w15:val="{FD01BC50-E74D-4E01-9D01-18947FE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6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Andrey Koval</cp:lastModifiedBy>
  <cp:revision>2</cp:revision>
  <dcterms:created xsi:type="dcterms:W3CDTF">2016-08-23T01:03:00Z</dcterms:created>
  <dcterms:modified xsi:type="dcterms:W3CDTF">2016-08-23T01:03:00Z</dcterms:modified>
</cp:coreProperties>
</file>